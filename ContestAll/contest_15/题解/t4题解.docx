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3CF5" w14:textId="74DBA55C" w:rsidR="0027112A" w:rsidRDefault="0027112A" w:rsidP="0027112A">
      <w:pPr>
        <w:pStyle w:val="a3"/>
        <w:rPr>
          <w:rFonts w:ascii="楷体" w:eastAsia="楷体" w:hAnsi="楷体"/>
          <w:color w:val="333333"/>
          <w:sz w:val="28"/>
          <w:szCs w:val="28"/>
        </w:rPr>
      </w:pPr>
      <w:proofErr w:type="spellStart"/>
      <w:r>
        <w:rPr>
          <w:rFonts w:ascii="楷体" w:eastAsia="楷体" w:hAnsi="楷体" w:hint="eastAsia"/>
          <w:color w:val="333333"/>
          <w:sz w:val="28"/>
          <w:szCs w:val="28"/>
        </w:rPr>
        <w:t>zklcdc</w:t>
      </w:r>
      <w:proofErr w:type="spellEnd"/>
      <w:r>
        <w:rPr>
          <w:rFonts w:ascii="楷体" w:eastAsia="楷体" w:hAnsi="楷体" w:hint="eastAsia"/>
          <w:color w:val="333333"/>
          <w:sz w:val="28"/>
          <w:szCs w:val="28"/>
        </w:rPr>
        <w:t>的传说题解</w:t>
      </w:r>
    </w:p>
    <w:p w14:paraId="76DD9C09" w14:textId="699821B6" w:rsidR="0027112A" w:rsidRDefault="0027112A" w:rsidP="0027112A">
      <w:pPr>
        <w:pStyle w:val="a3"/>
        <w:rPr>
          <w:rFonts w:ascii="楷体" w:eastAsia="楷体" w:hAnsi="楷体"/>
          <w:color w:val="333333"/>
          <w:sz w:val="28"/>
          <w:szCs w:val="28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扩展欧几里得</w:t>
      </w:r>
    </w:p>
    <w:p w14:paraId="2EB80BFE" w14:textId="77777777" w:rsidR="0027112A" w:rsidRPr="00A91AEE" w:rsidRDefault="0027112A" w:rsidP="0027112A">
      <w:pPr>
        <w:pStyle w:val="a3"/>
        <w:numPr>
          <w:ilvl w:val="0"/>
          <w:numId w:val="6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现在我们要来求方程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ax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by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proofErr w:type="spellStart"/>
      <w:r w:rsidRPr="00A91AEE">
        <w:rPr>
          <w:rFonts w:ascii="楷体" w:eastAsia="楷体" w:hAnsi="楷体"/>
          <w:color w:val="333333"/>
          <w:sz w:val="28"/>
          <w:szCs w:val="28"/>
        </w:rPr>
        <w:t>gcd</w:t>
      </w:r>
      <w:proofErr w:type="spellEnd"/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a, b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)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的整数解，首先根据裴蜀定理</w:t>
      </w:r>
      <w:r>
        <w:rPr>
          <w:rFonts w:ascii="楷体" w:eastAsia="楷体" w:hAnsi="楷体" w:hint="eastAsia"/>
          <w:color w:val="333333"/>
          <w:sz w:val="28"/>
          <w:szCs w:val="28"/>
        </w:rPr>
        <w:t>（自行百度）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我们知道它肯定存在解。此外，按照先前计算最大公因数时用到的方程，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bx′</w:t>
      </w:r>
      <w:r w:rsidRPr="00A91AEE">
        <w:rPr>
          <w:rFonts w:ascii="楷体" w:eastAsia="楷体" w:hAnsi="楷体"/>
          <w:color w:val="333333"/>
          <w:sz w:val="28"/>
          <w:szCs w:val="28"/>
        </w:rPr>
        <w:t>+ 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mod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</w:t>
      </w:r>
      <w:r w:rsidRPr="00A91AEE">
        <w:rPr>
          <w:rFonts w:ascii="楷体" w:eastAsia="楷体" w:hAnsi="楷体"/>
          <w:color w:val="333333"/>
          <w:sz w:val="28"/>
          <w:szCs w:val="28"/>
        </w:rPr>
        <w:t>)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y′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proofErr w:type="spellStart"/>
      <w:r w:rsidRPr="00A91AEE">
        <w:rPr>
          <w:rFonts w:ascii="楷体" w:eastAsia="楷体" w:hAnsi="楷体"/>
          <w:color w:val="333333"/>
          <w:sz w:val="28"/>
          <w:szCs w:val="28"/>
        </w:rPr>
        <w:t>gcd</w:t>
      </w:r>
      <w:proofErr w:type="spellEnd"/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a, b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)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同样存在整数解。</w:t>
      </w:r>
      <w:bookmarkStart w:id="0" w:name="_GoBack"/>
      <w:bookmarkEnd w:id="0"/>
    </w:p>
    <w:p w14:paraId="65B0D987" w14:textId="77777777" w:rsidR="0027112A" w:rsidRPr="00A91AEE" w:rsidRDefault="0027112A" w:rsidP="0027112A">
      <w:pPr>
        <w:pStyle w:val="a3"/>
        <w:numPr>
          <w:ilvl w:val="0"/>
          <w:numId w:val="6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同时，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mod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b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 – b* (a/b)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，再将上面两个方程联立可以得到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ax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by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bx′</w:t>
      </w:r>
      <w:r w:rsidRPr="00A91AEE">
        <w:rPr>
          <w:rFonts w:ascii="楷体" w:eastAsia="楷体" w:hAnsi="楷体"/>
          <w:color w:val="333333"/>
          <w:sz w:val="28"/>
          <w:szCs w:val="28"/>
        </w:rPr>
        <w:t>+ 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a-b*(a/b))*y′</w:t>
      </w:r>
    </w:p>
    <w:p w14:paraId="4C95EA1B" w14:textId="77777777" w:rsidR="0027112A" w:rsidRPr="00A91AEE" w:rsidRDefault="0027112A" w:rsidP="0027112A">
      <w:pPr>
        <w:pStyle w:val="a3"/>
        <w:numPr>
          <w:ilvl w:val="0"/>
          <w:numId w:val="6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按照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a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和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b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进行合并之后</w:t>
      </w:r>
    </w:p>
    <w:p w14:paraId="2E42F463" w14:textId="77777777" w:rsidR="0027112A" w:rsidRDefault="0027112A" w:rsidP="0027112A">
      <w:pPr>
        <w:pStyle w:val="a3"/>
        <w:rPr>
          <w:rFonts w:ascii="楷体" w:eastAsia="楷体" w:hAnsi="楷体"/>
          <w:i/>
          <w:iCs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ax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by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ay′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+ </w:t>
      </w:r>
      <w:proofErr w:type="gramStart"/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</w:t>
      </w:r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proofErr w:type="gramEnd"/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x′- a/b*y′)</w:t>
      </w:r>
    </w:p>
    <w:p w14:paraId="59A646FD" w14:textId="77777777" w:rsidR="0027112A" w:rsidRPr="00A91AEE" w:rsidRDefault="0027112A" w:rsidP="0027112A">
      <w:pPr>
        <w:pStyle w:val="a3"/>
        <w:numPr>
          <w:ilvl w:val="0"/>
          <w:numId w:val="7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如果已经知道了</w:t>
      </w:r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x′, y′</w:t>
      </w:r>
      <w:r w:rsidRPr="00A91AEE">
        <w:rPr>
          <w:rFonts w:ascii="楷体" w:eastAsia="楷体" w:hAnsi="楷体"/>
          <w:color w:val="333333"/>
          <w:sz w:val="28"/>
          <w:szCs w:val="28"/>
        </w:rPr>
        <w:t>)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，那么在满足下式的情况下方程成立。那么</w:t>
      </w:r>
    </w:p>
    <w:p w14:paraId="5AFE4D9F" w14:textId="77777777" w:rsidR="0027112A" w:rsidRPr="00A91AEE" w:rsidRDefault="0027112A" w:rsidP="0027112A">
      <w:pPr>
        <w:pStyle w:val="a3"/>
        <w:numPr>
          <w:ilvl w:val="0"/>
          <w:numId w:val="7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color w:val="333333"/>
          <w:sz w:val="28"/>
          <w:szCs w:val="28"/>
        </w:rPr>
        <w:t xml:space="preserve">             x=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 y′</w:t>
      </w:r>
    </w:p>
    <w:p w14:paraId="68F4B44F" w14:textId="77777777" w:rsidR="0027112A" w:rsidRPr="00A91AEE" w:rsidRDefault="0027112A" w:rsidP="0027112A">
      <w:pPr>
        <w:pStyle w:val="a3"/>
        <w:numPr>
          <w:ilvl w:val="0"/>
          <w:numId w:val="7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             y=x’-a/b*y’</w:t>
      </w:r>
    </w:p>
    <w:p w14:paraId="0EB63BF4" w14:textId="77777777" w:rsidR="0027112A" w:rsidRPr="00A91AEE" w:rsidRDefault="0027112A" w:rsidP="0027112A">
      <w:pPr>
        <w:pStyle w:val="a3"/>
        <w:numPr>
          <w:ilvl w:val="0"/>
          <w:numId w:val="7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这样就可以利用方程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bx′</w:t>
      </w:r>
      <w:r w:rsidRPr="00A91AEE">
        <w:rPr>
          <w:rFonts w:ascii="楷体" w:eastAsia="楷体" w:hAnsi="楷体"/>
          <w:color w:val="333333"/>
          <w:sz w:val="28"/>
          <w:szCs w:val="28"/>
        </w:rPr>
        <w:t>+ 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mod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b</w:t>
      </w:r>
      <w:r w:rsidRPr="00A91AEE">
        <w:rPr>
          <w:rFonts w:ascii="楷体" w:eastAsia="楷体" w:hAnsi="楷体"/>
          <w:color w:val="333333"/>
          <w:sz w:val="28"/>
          <w:szCs w:val="28"/>
        </w:rPr>
        <w:t>)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y′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proofErr w:type="spellStart"/>
      <w:r w:rsidRPr="00A91AEE">
        <w:rPr>
          <w:rFonts w:ascii="楷体" w:eastAsia="楷体" w:hAnsi="楷体"/>
          <w:color w:val="333333"/>
          <w:sz w:val="28"/>
          <w:szCs w:val="28"/>
        </w:rPr>
        <w:t>gcd</w:t>
      </w:r>
      <w:proofErr w:type="spellEnd"/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a, b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)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的整数解</w:t>
      </w:r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x′, y′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)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来计算出方程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ax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by 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= </w:t>
      </w:r>
      <w:proofErr w:type="spellStart"/>
      <w:r w:rsidRPr="00A91AEE">
        <w:rPr>
          <w:rFonts w:ascii="楷体" w:eastAsia="楷体" w:hAnsi="楷体"/>
          <w:color w:val="333333"/>
          <w:sz w:val="28"/>
          <w:szCs w:val="28"/>
        </w:rPr>
        <w:t>gcd</w:t>
      </w:r>
      <w:proofErr w:type="spellEnd"/>
      <w:r w:rsidRPr="00A91AEE">
        <w:rPr>
          <w:rFonts w:ascii="楷体" w:eastAsia="楷体" w:hAnsi="楷体"/>
          <w:color w:val="333333"/>
          <w:sz w:val="28"/>
          <w:szCs w:val="28"/>
        </w:rPr>
        <w:t>(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a, b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)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的整数解了。</w:t>
      </w:r>
    </w:p>
    <w:p w14:paraId="0026BFC9" w14:textId="77777777" w:rsidR="0027112A" w:rsidRPr="00A91AEE" w:rsidRDefault="0027112A" w:rsidP="0027112A">
      <w:pPr>
        <w:pStyle w:val="a3"/>
        <w:numPr>
          <w:ilvl w:val="0"/>
          <w:numId w:val="7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最后只要按照前面计算最大用因数的方法，在递归的过程中加入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x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和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y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的计算就可以了。当递归到末尾的时候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b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变为</w:t>
      </w:r>
      <w:r w:rsidRPr="00A91AEE">
        <w:rPr>
          <w:rFonts w:ascii="楷体" w:eastAsia="楷体" w:hAnsi="楷体"/>
          <w:color w:val="333333"/>
          <w:sz w:val="28"/>
          <w:szCs w:val="28"/>
        </w:rPr>
        <w:t>0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，这是方程有整数解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x </w:t>
      </w:r>
      <w:r w:rsidRPr="00A91AEE">
        <w:rPr>
          <w:rFonts w:ascii="楷体" w:eastAsia="楷体" w:hAnsi="楷体"/>
          <w:color w:val="333333"/>
          <w:sz w:val="28"/>
          <w:szCs w:val="28"/>
        </w:rPr>
        <w:t>= 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; y </w:t>
      </w:r>
      <w:r w:rsidRPr="00A91AEE">
        <w:rPr>
          <w:rFonts w:ascii="楷体" w:eastAsia="楷体" w:hAnsi="楷体"/>
          <w:color w:val="333333"/>
          <w:sz w:val="28"/>
          <w:szCs w:val="28"/>
        </w:rPr>
        <w:t>= 0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。</w:t>
      </w:r>
    </w:p>
    <w:p w14:paraId="3E3B148B" w14:textId="35A29C9F" w:rsidR="00A91AEE" w:rsidRPr="00A91AEE" w:rsidRDefault="00A91AEE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lastRenderedPageBreak/>
        <w:t>中国剩余定理</w:t>
      </w:r>
    </w:p>
    <w:p w14:paraId="15FB6CBC" w14:textId="3EA783BD" w:rsidR="000319DA" w:rsidRDefault="00A91AEE" w:rsidP="000319DA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中国剩余定理，又称为</w:t>
      </w:r>
      <w:r w:rsidR="009203DC">
        <w:rPr>
          <w:rFonts w:ascii="微软雅黑" w:eastAsia="微软雅黑" w:hAnsi="微软雅黑" w:hint="eastAsia"/>
          <w:strike/>
        </w:rPr>
        <w:t>中国单身狗定理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孙子定理，常常简写成</w:t>
      </w:r>
      <w:r w:rsidRPr="00A91AEE">
        <w:rPr>
          <w:rFonts w:ascii="楷体" w:eastAsia="楷体" w:hAnsi="楷体"/>
          <w:color w:val="333333"/>
          <w:sz w:val="28"/>
          <w:szCs w:val="28"/>
        </w:rPr>
        <w:t>CRT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（</w:t>
      </w:r>
      <w:r w:rsidRPr="00A91AEE">
        <w:rPr>
          <w:rFonts w:ascii="楷体" w:eastAsia="楷体" w:hAnsi="楷体"/>
          <w:color w:val="333333"/>
          <w:sz w:val="28"/>
          <w:szCs w:val="28"/>
        </w:rPr>
        <w:t>Chinese Remainder</w:t>
      </w:r>
      <w:r w:rsidR="00E32C97">
        <w:rPr>
          <w:rFonts w:ascii="楷体" w:eastAsia="楷体" w:hAnsi="楷体"/>
          <w:color w:val="333333"/>
          <w:sz w:val="28"/>
          <w:szCs w:val="28"/>
        </w:rPr>
        <w:t xml:space="preserve"> </w:t>
      </w:r>
      <w:r w:rsidRPr="000319DA">
        <w:rPr>
          <w:rFonts w:ascii="楷体" w:eastAsia="楷体" w:hAnsi="楷体"/>
          <w:color w:val="333333"/>
          <w:sz w:val="28"/>
          <w:szCs w:val="28"/>
        </w:rPr>
        <w:t>Theorem</w:t>
      </w:r>
      <w:r w:rsidRPr="000319DA">
        <w:rPr>
          <w:rFonts w:ascii="楷体" w:eastAsia="楷体" w:hAnsi="楷体" w:hint="eastAsia"/>
          <w:color w:val="333333"/>
          <w:sz w:val="28"/>
          <w:szCs w:val="28"/>
        </w:rPr>
        <w:t>）。</w:t>
      </w:r>
    </w:p>
    <w:p w14:paraId="3D10E9A1" w14:textId="56ABC041" w:rsidR="00A91AEE" w:rsidRPr="000319DA" w:rsidRDefault="00A91AEE" w:rsidP="000319DA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0319DA">
        <w:rPr>
          <w:rFonts w:ascii="楷体" w:eastAsia="楷体" w:hAnsi="楷体" w:hint="eastAsia"/>
          <w:color w:val="333333"/>
          <w:sz w:val="28"/>
          <w:szCs w:val="28"/>
        </w:rPr>
        <w:t>它给出了构造如下方程组解的方法：</w:t>
      </w:r>
    </w:p>
    <w:p w14:paraId="3D3EF709" w14:textId="54E968BB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1963B556" wp14:editId="21307132">
            <wp:extent cx="4076700" cy="25527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CDFA4B9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其中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, m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/>
          <w:color w:val="333333"/>
          <w:sz w:val="28"/>
          <w:szCs w:val="28"/>
        </w:rPr>
        <w:t>,…,</w:t>
      </w:r>
      <w:proofErr w:type="spellStart"/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n</w:t>
      </w:r>
      <w:proofErr w:type="spellEnd"/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 xml:space="preserve">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两两互素。</w:t>
      </w:r>
    </w:p>
    <w:p w14:paraId="0D97BE14" w14:textId="1F36EB04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首先来</w:t>
      </w:r>
      <w:proofErr w:type="gramStart"/>
      <w:r w:rsidRPr="00A91AEE">
        <w:rPr>
          <w:rFonts w:ascii="楷体" w:eastAsia="楷体" w:hAnsi="楷体" w:hint="eastAsia"/>
          <w:color w:val="333333"/>
          <w:sz w:val="28"/>
          <w:szCs w:val="28"/>
        </w:rPr>
        <w:t>解只有</w:t>
      </w:r>
      <w:proofErr w:type="gramEnd"/>
      <w:r w:rsidRPr="00A91AEE">
        <w:rPr>
          <w:rFonts w:ascii="楷体" w:eastAsia="楷体" w:hAnsi="楷体" w:hint="eastAsia"/>
          <w:color w:val="333333"/>
          <w:sz w:val="28"/>
          <w:szCs w:val="28"/>
        </w:rPr>
        <w:t>两个方程的方程组。</w:t>
      </w:r>
    </w:p>
    <w:p w14:paraId="18E2BDC4" w14:textId="2D97D740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35297DB4" wp14:editId="13C838DC">
            <wp:extent cx="3362325" cy="1390650"/>
            <wp:effectExtent l="0" t="0" r="952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1163B646" w14:textId="59A37343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我们可以把这个方程组改写成</w:t>
      </w:r>
    </w:p>
    <w:p w14:paraId="6E89C135" w14:textId="100F01A6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2ABF04CA" wp14:editId="7D2777CB">
            <wp:extent cx="3181350" cy="1457325"/>
            <wp:effectExtent l="0" t="0" r="0" b="952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9545DF7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lastRenderedPageBreak/>
        <w:t>消去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x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之后就可以得到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a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+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，这刚好是关于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</w:rPr>
        <w:t>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, k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2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的一个线性方程，使用刚刚的扩展欧几里得算法就可以解出。</w:t>
      </w:r>
    </w:p>
    <w:p w14:paraId="3D93D8BD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此外，中国剩余定理还告诉我们一个事实，在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</w:rPr>
        <w:t>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,m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2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互素的条件下，假设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0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是该方程组的一个解，那么该方程组的所有解都满足如下形式：</w:t>
      </w:r>
    </w:p>
    <w:p w14:paraId="6BEE9656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x≡x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0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(mod 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</w:rPr>
        <w:t>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m</w:t>
      </w:r>
      <w:r w:rsidRPr="00A91AEE">
        <w:rPr>
          <w:rFonts w:ascii="楷体" w:eastAsia="楷体" w:hAnsi="楷体"/>
          <w:color w:val="333333"/>
          <w:sz w:val="28"/>
          <w:szCs w:val="28"/>
        </w:rPr>
        <w:t>2)</w:t>
      </w:r>
    </w:p>
    <w:p w14:paraId="3B0A4C9D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这样我们相当于把刚刚的两个方程合并成为了一个方程。如果有多个方程，可以不断进行这样的合并，最后就可以解出结果了。</w:t>
      </w:r>
    </w:p>
    <w:p w14:paraId="42799E4F" w14:textId="7F975D25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我们来拿刚刚开头的例子来试着算一算。那个方程组是：</w:t>
      </w:r>
    </w:p>
    <w:p w14:paraId="6CDD4E6C" w14:textId="3FA42B41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181C2E96" wp14:editId="0C33FF65">
            <wp:extent cx="3200400" cy="1952625"/>
            <wp:effectExtent l="0" t="0" r="0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EBB20A7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首先来合并前两个方程，联立后得到的线性方程是</w:t>
      </w:r>
    </w:p>
    <w:p w14:paraId="7BE08C58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color w:val="333333"/>
          <w:sz w:val="28"/>
          <w:szCs w:val="28"/>
        </w:rPr>
        <w:t>2 + 3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3 + 5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</w:t>
      </w:r>
    </w:p>
    <w:p w14:paraId="7074F876" w14:textId="77777777" w:rsidR="00A91AEE" w:rsidRPr="00A91AEE" w:rsidRDefault="00A91AEE" w:rsidP="00A91AEE">
      <w:pPr>
        <w:pStyle w:val="a3"/>
        <w:numPr>
          <w:ilvl w:val="0"/>
          <w:numId w:val="1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整理后可以得到一组解是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2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, 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1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，这样可以得到满足前两个方程的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x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都满足：</w:t>
      </w:r>
    </w:p>
    <w:p w14:paraId="7E49E80D" w14:textId="75DC7BD0" w:rsidR="00A91AEE" w:rsidRPr="00A91AEE" w:rsidRDefault="00A91AEE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x≡</w:t>
      </w:r>
      <w:r w:rsidRPr="00A91AEE">
        <w:rPr>
          <w:rFonts w:ascii="楷体" w:eastAsia="楷体" w:hAnsi="楷体"/>
          <w:color w:val="333333"/>
          <w:sz w:val="28"/>
          <w:szCs w:val="28"/>
        </w:rPr>
        <w:t>8 (mod 15)</w:t>
      </w:r>
    </w:p>
    <w:p w14:paraId="7E23A1FE" w14:textId="0AD62AA8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lastRenderedPageBreak/>
        <w:t>之后可以得到新的方程组：</w:t>
      </w:r>
    </w:p>
    <w:p w14:paraId="552F3371" w14:textId="394AC8B1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050206A5" wp14:editId="39C5A156">
            <wp:extent cx="3571875" cy="1381125"/>
            <wp:effectExtent l="0" t="0" r="9525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80A80D0" w14:textId="77777777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再合并两个方程，联立后得到的线性方程是</w:t>
      </w:r>
    </w:p>
    <w:p w14:paraId="05FC8900" w14:textId="77777777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color w:val="333333"/>
          <w:sz w:val="28"/>
          <w:szCs w:val="28"/>
        </w:rPr>
        <w:t>8 + 15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2 + 7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，整理后可以得到一组解是</w:t>
      </w:r>
    </w:p>
    <w:p w14:paraId="44208BE2" w14:textId="77777777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1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1</w:t>
      </w: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, k</w:t>
      </w:r>
      <w:r w:rsidRPr="00A91AEE">
        <w:rPr>
          <w:rFonts w:ascii="楷体" w:eastAsia="楷体" w:hAnsi="楷体"/>
          <w:color w:val="333333"/>
          <w:sz w:val="28"/>
          <w:szCs w:val="28"/>
          <w:vertAlign w:val="subscript"/>
        </w:rPr>
        <w:t>2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 = 3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</w:t>
      </w:r>
    </w:p>
    <w:p w14:paraId="2FA33080" w14:textId="77777777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这样可以得到满足这两个方程的</w:t>
      </w:r>
      <w:r w:rsidRPr="00A91AEE">
        <w:rPr>
          <w:rFonts w:ascii="楷体" w:eastAsia="楷体" w:hAnsi="楷体"/>
          <w:color w:val="333333"/>
          <w:sz w:val="28"/>
          <w:szCs w:val="28"/>
        </w:rPr>
        <w:t xml:space="preserve">x </w:t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都满足：</w:t>
      </w:r>
    </w:p>
    <w:p w14:paraId="22885859" w14:textId="77777777" w:rsidR="00A91AEE" w:rsidRPr="00A91AEE" w:rsidRDefault="00A91AEE" w:rsidP="00A91AEE">
      <w:pPr>
        <w:pStyle w:val="a3"/>
        <w:numPr>
          <w:ilvl w:val="0"/>
          <w:numId w:val="5"/>
        </w:numPr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/>
          <w:i/>
          <w:iCs/>
          <w:color w:val="333333"/>
          <w:sz w:val="28"/>
          <w:szCs w:val="28"/>
        </w:rPr>
        <w:t>x≡</w:t>
      </w:r>
      <w:r w:rsidRPr="00A91AEE">
        <w:rPr>
          <w:rFonts w:ascii="楷体" w:eastAsia="楷体" w:hAnsi="楷体"/>
          <w:color w:val="333333"/>
          <w:sz w:val="28"/>
          <w:szCs w:val="28"/>
        </w:rPr>
        <w:t>23 (mod 105)</w:t>
      </w:r>
    </w:p>
    <w:p w14:paraId="41E3DC36" w14:textId="205FCFA3" w:rsidR="00A91AEE" w:rsidRDefault="00A91AEE" w:rsidP="00A91AEE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这便是最后的解了！</w:t>
      </w:r>
    </w:p>
    <w:p w14:paraId="68BFC3AE" w14:textId="77777777" w:rsidR="00A32AC7" w:rsidRDefault="00A32AC7" w:rsidP="00A91AEE">
      <w:pPr>
        <w:pStyle w:val="a3"/>
        <w:rPr>
          <w:rFonts w:ascii="楷体" w:eastAsia="楷体" w:hAnsi="楷体"/>
          <w:color w:val="333333"/>
          <w:sz w:val="28"/>
          <w:szCs w:val="28"/>
        </w:rPr>
      </w:pPr>
    </w:p>
    <w:p w14:paraId="41202FCA" w14:textId="400707B7" w:rsidR="00A91AEE" w:rsidRPr="00A91AEE" w:rsidRDefault="00A91AEE" w:rsidP="00A91AEE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题目讲解</w:t>
      </w:r>
    </w:p>
    <w:p w14:paraId="383DFF95" w14:textId="74583215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假设已经求出前k-1个方程组成的同余方程组的一个解为x</w:t>
      </w:r>
    </w:p>
    <w:p w14:paraId="3D82B70B" w14:textId="4F43E849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且有</w:t>
      </w:r>
      <w:r w:rsidR="00BA2EF1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41A4F6FF" wp14:editId="5055A208">
            <wp:extent cx="1367583" cy="3917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52" cy="4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F883" w14:textId="0035E374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（补充：代码实现中用的就是</w:t>
      </w:r>
      <w:r w:rsidR="00BA2EF1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0A9C0D21" wp14:editId="1F5C05C8">
            <wp:extent cx="1379220" cy="35834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34" cy="49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AEE">
        <w:rPr>
          <w:rFonts w:ascii="楷体" w:eastAsia="楷体" w:hAnsi="楷体" w:hint="eastAsia"/>
          <w:color w:val="333333"/>
          <w:sz w:val="28"/>
          <w:szCs w:val="28"/>
        </w:rPr>
        <w:t>，</w:t>
      </w:r>
      <w:del w:id="1" w:author="Unknown">
        <w:r w:rsidRPr="00A91AEE">
          <w:rPr>
            <w:rFonts w:ascii="楷体" w:eastAsia="楷体" w:hAnsi="楷体" w:hint="eastAsia"/>
            <w:color w:val="333333"/>
            <w:sz w:val="28"/>
            <w:szCs w:val="28"/>
          </w:rPr>
          <w:delText>显然易证</w:delText>
        </w:r>
      </w:del>
      <w:r w:rsidRPr="00A91AEE">
        <w:rPr>
          <w:rFonts w:ascii="楷体" w:eastAsia="楷体" w:hAnsi="楷体" w:hint="eastAsia"/>
          <w:color w:val="333333"/>
          <w:sz w:val="28"/>
          <w:szCs w:val="28"/>
        </w:rPr>
        <w:t>这样是对，还更能防止溢出</w:t>
      </w:r>
      <w:r w:rsidR="00A91AEE" w:rsidRPr="00A91AEE">
        <w:rPr>
          <w:rFonts w:ascii="楷体" w:eastAsia="楷体" w:hAnsi="楷体" w:hint="eastAsia"/>
          <w:color w:val="333333"/>
          <w:sz w:val="28"/>
          <w:szCs w:val="28"/>
        </w:rPr>
        <w:t>）</w:t>
      </w:r>
    </w:p>
    <w:p w14:paraId="6BAE996C" w14:textId="60FB7AAA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lastRenderedPageBreak/>
        <w:t>则前k-1个方程的方程组通解为</w:t>
      </w:r>
      <w:r w:rsidR="00BA2EF1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2DB35FBD" wp14:editId="710D1939">
            <wp:extent cx="1514223" cy="39172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046" cy="43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AA4A" w14:textId="77777777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那么对于</w:t>
      </w:r>
      <w:proofErr w:type="gramStart"/>
      <w:r w:rsidRPr="00A91AEE">
        <w:rPr>
          <w:rFonts w:ascii="楷体" w:eastAsia="楷体" w:hAnsi="楷体" w:hint="eastAsia"/>
          <w:color w:val="333333"/>
          <w:sz w:val="28"/>
          <w:szCs w:val="28"/>
        </w:rPr>
        <w:t>加入第</w:t>
      </w:r>
      <w:proofErr w:type="gramEnd"/>
      <w:r w:rsidRPr="00A91AEE">
        <w:rPr>
          <w:rFonts w:ascii="楷体" w:eastAsia="楷体" w:hAnsi="楷体" w:hint="eastAsia"/>
          <w:color w:val="333333"/>
          <w:sz w:val="28"/>
          <w:szCs w:val="28"/>
        </w:rPr>
        <w:t>k个方程后的方程组</w:t>
      </w:r>
    </w:p>
    <w:p w14:paraId="5FD19BA4" w14:textId="184BB8ED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我们就是要求一个正整数t，使得</w:t>
      </w:r>
      <w:r w:rsidR="00CF7A0E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76480114" wp14:editId="1875E91D">
            <wp:extent cx="2518410" cy="294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99" cy="3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DCB7" w14:textId="0BDB5A09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转化一下上述式子得</w:t>
      </w:r>
      <w:r w:rsidR="00CF7A0E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5A61B751" wp14:editId="66D80A6C">
            <wp:extent cx="2232660" cy="37426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53" cy="40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0ECE" w14:textId="77777777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对于这个式子我们已经可以通过扩展欧几里得求解t</w:t>
      </w:r>
    </w:p>
    <w:p w14:paraId="0B90C2C4" w14:textId="5403BBCA" w:rsidR="009F6AC7" w:rsidRPr="00A91AEE" w:rsidRDefault="009F6AC7" w:rsidP="009F6AC7">
      <w:pPr>
        <w:pStyle w:val="a3"/>
        <w:rPr>
          <w:rFonts w:ascii="楷体" w:eastAsia="楷体" w:hAnsi="楷体"/>
          <w:color w:val="333333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若该同余式无解，则整个方程组无解， 若有，则前k</w:t>
      </w:r>
      <w:proofErr w:type="gramStart"/>
      <w:r w:rsidRPr="00A91AEE">
        <w:rPr>
          <w:rFonts w:ascii="楷体" w:eastAsia="楷体" w:hAnsi="楷体" w:hint="eastAsia"/>
          <w:color w:val="333333"/>
          <w:sz w:val="28"/>
          <w:szCs w:val="28"/>
        </w:rPr>
        <w:t>个</w:t>
      </w:r>
      <w:proofErr w:type="gramEnd"/>
      <w:r w:rsidRPr="00A91AEE">
        <w:rPr>
          <w:rFonts w:ascii="楷体" w:eastAsia="楷体" w:hAnsi="楷体" w:hint="eastAsia"/>
          <w:color w:val="333333"/>
          <w:sz w:val="28"/>
          <w:szCs w:val="28"/>
        </w:rPr>
        <w:t>同余式组成的方程组的一个解解为</w:t>
      </w:r>
      <w:r w:rsidR="00CF7A0E">
        <w:rPr>
          <w:rStyle w:val="katex-mathml"/>
          <w:rFonts w:ascii="楷体" w:eastAsia="楷体" w:hAnsi="楷体" w:cs="Times New Roman"/>
          <w:noProof/>
          <w:color w:val="333333"/>
          <w:sz w:val="28"/>
          <w:szCs w:val="28"/>
          <w:bdr w:val="none" w:sz="0" w:space="0" w:color="auto" w:frame="1"/>
        </w:rPr>
        <w:drawing>
          <wp:inline distT="0" distB="0" distL="0" distR="0" wp14:anchorId="7FE041BE" wp14:editId="29122288">
            <wp:extent cx="1424940" cy="397626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53" cy="48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B8F9" w14:textId="249259B6" w:rsidR="00A91AEE" w:rsidRDefault="00A91AEE">
      <w:pPr>
        <w:rPr>
          <w:rStyle w:val="a4"/>
          <w:rFonts w:ascii="楷体" w:eastAsia="楷体" w:hAnsi="楷体"/>
          <w:color w:val="515151"/>
          <w:sz w:val="28"/>
          <w:szCs w:val="28"/>
        </w:rPr>
      </w:pPr>
      <w:r w:rsidRPr="00A91AEE">
        <w:rPr>
          <w:rFonts w:ascii="楷体" w:eastAsia="楷体" w:hAnsi="楷体" w:hint="eastAsia"/>
          <w:color w:val="333333"/>
          <w:sz w:val="28"/>
          <w:szCs w:val="28"/>
        </w:rPr>
        <w:t>所以整个算法的思路就是求解</w:t>
      </w:r>
      <w:r w:rsidRPr="00A91AEE">
        <w:rPr>
          <w:rStyle w:val="a4"/>
          <w:rFonts w:ascii="楷体" w:eastAsia="楷体" w:hAnsi="楷体" w:hint="eastAsia"/>
          <w:color w:val="515151"/>
          <w:sz w:val="28"/>
          <w:szCs w:val="28"/>
        </w:rPr>
        <w:t>k次扩展欧几里得</w:t>
      </w:r>
    </w:p>
    <w:p w14:paraId="1D88703D" w14:textId="16D29350" w:rsidR="00A91AEE" w:rsidRPr="00A91AEE" w:rsidRDefault="00A91AEE">
      <w:pPr>
        <w:rPr>
          <w:rFonts w:ascii="楷体" w:eastAsia="楷体" w:hAnsi="楷体"/>
          <w:color w:val="515151"/>
          <w:sz w:val="28"/>
          <w:szCs w:val="28"/>
        </w:rPr>
      </w:pPr>
      <w:r>
        <w:rPr>
          <w:rStyle w:val="a4"/>
          <w:rFonts w:ascii="楷体" w:eastAsia="楷体" w:hAnsi="楷体" w:hint="eastAsia"/>
          <w:b w:val="0"/>
          <w:bCs w:val="0"/>
          <w:color w:val="515151"/>
          <w:sz w:val="28"/>
          <w:szCs w:val="28"/>
        </w:rPr>
        <w:t>具体可参见</w:t>
      </w:r>
      <w:proofErr w:type="gramStart"/>
      <w:r>
        <w:rPr>
          <w:rStyle w:val="a4"/>
          <w:rFonts w:ascii="楷体" w:eastAsia="楷体" w:hAnsi="楷体" w:hint="eastAsia"/>
          <w:b w:val="0"/>
          <w:bCs w:val="0"/>
          <w:color w:val="515151"/>
          <w:sz w:val="28"/>
          <w:szCs w:val="28"/>
        </w:rPr>
        <w:t>洛</w:t>
      </w:r>
      <w:proofErr w:type="gramEnd"/>
      <w:r>
        <w:rPr>
          <w:rStyle w:val="a4"/>
          <w:rFonts w:ascii="楷体" w:eastAsia="楷体" w:hAnsi="楷体" w:hint="eastAsia"/>
          <w:b w:val="0"/>
          <w:bCs w:val="0"/>
          <w:color w:val="515151"/>
          <w:sz w:val="28"/>
          <w:szCs w:val="28"/>
        </w:rPr>
        <w:t>谷P4777题</w:t>
      </w:r>
    </w:p>
    <w:sectPr w:rsidR="00A91AEE" w:rsidRPr="00A9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70"/>
    <w:multiLevelType w:val="hybridMultilevel"/>
    <w:tmpl w:val="E7B4A8E4"/>
    <w:lvl w:ilvl="0" w:tplc="BB2AAD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7056A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A253D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E474D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AA5C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4CD55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1E086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5CD35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0353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17B5D35"/>
    <w:multiLevelType w:val="hybridMultilevel"/>
    <w:tmpl w:val="14B00BCE"/>
    <w:lvl w:ilvl="0" w:tplc="2B40B8E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C7AD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6DA7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7ED4B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AAA00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F06CA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2EA64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F48CA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849F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E11825"/>
    <w:multiLevelType w:val="hybridMultilevel"/>
    <w:tmpl w:val="FA4A7B42"/>
    <w:lvl w:ilvl="0" w:tplc="130E7B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81D6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E45B2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D6952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EE15E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064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06BB9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F0134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D8998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AF702CA"/>
    <w:multiLevelType w:val="hybridMultilevel"/>
    <w:tmpl w:val="739A7B42"/>
    <w:lvl w:ilvl="0" w:tplc="145A084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A0083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96281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86503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748B0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2051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B4CAE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0802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807AE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71958EA"/>
    <w:multiLevelType w:val="hybridMultilevel"/>
    <w:tmpl w:val="AD32F640"/>
    <w:lvl w:ilvl="0" w:tplc="90E64C8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728A9C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36E84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A2779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D8659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D2030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4E2F2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6A6A1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80D91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DD408F4"/>
    <w:multiLevelType w:val="hybridMultilevel"/>
    <w:tmpl w:val="40320976"/>
    <w:lvl w:ilvl="0" w:tplc="46BACDB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749FE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AABB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5C2AF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C80B2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E452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5E78E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4CB24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ECCE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DE03E81"/>
    <w:multiLevelType w:val="hybridMultilevel"/>
    <w:tmpl w:val="5858961C"/>
    <w:lvl w:ilvl="0" w:tplc="4842661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8E37F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EAB12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5C448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26AB2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3048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668B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4E525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BA386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D2"/>
    <w:rsid w:val="000319DA"/>
    <w:rsid w:val="0004776C"/>
    <w:rsid w:val="001233D2"/>
    <w:rsid w:val="0027112A"/>
    <w:rsid w:val="009203DC"/>
    <w:rsid w:val="009F6AC7"/>
    <w:rsid w:val="00A32AC7"/>
    <w:rsid w:val="00A91AEE"/>
    <w:rsid w:val="00B53FE1"/>
    <w:rsid w:val="00BA2EF1"/>
    <w:rsid w:val="00C81F0C"/>
    <w:rsid w:val="00CC2274"/>
    <w:rsid w:val="00CF7A0E"/>
    <w:rsid w:val="00D45589"/>
    <w:rsid w:val="00E32C97"/>
    <w:rsid w:val="00E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90A"/>
  <w15:chartTrackingRefBased/>
  <w15:docId w15:val="{5A2B3B34-E0E1-4695-BD41-6B5CA20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9F6AC7"/>
  </w:style>
  <w:style w:type="character" w:customStyle="1" w:styleId="mord">
    <w:name w:val="mord"/>
    <w:basedOn w:val="a0"/>
    <w:rsid w:val="009F6AC7"/>
  </w:style>
  <w:style w:type="character" w:customStyle="1" w:styleId="mrel">
    <w:name w:val="mrel"/>
    <w:basedOn w:val="a0"/>
    <w:rsid w:val="009F6AC7"/>
  </w:style>
  <w:style w:type="character" w:customStyle="1" w:styleId="mop">
    <w:name w:val="mop"/>
    <w:basedOn w:val="a0"/>
    <w:rsid w:val="009F6AC7"/>
  </w:style>
  <w:style w:type="character" w:customStyle="1" w:styleId="mbin">
    <w:name w:val="mbin"/>
    <w:basedOn w:val="a0"/>
    <w:rsid w:val="009F6AC7"/>
  </w:style>
  <w:style w:type="character" w:customStyle="1" w:styleId="vlist-s">
    <w:name w:val="vlist-s"/>
    <w:basedOn w:val="a0"/>
    <w:rsid w:val="009F6AC7"/>
  </w:style>
  <w:style w:type="character" w:customStyle="1" w:styleId="mopen">
    <w:name w:val="mopen"/>
    <w:basedOn w:val="a0"/>
    <w:rsid w:val="009F6AC7"/>
  </w:style>
  <w:style w:type="character" w:customStyle="1" w:styleId="mclose">
    <w:name w:val="mclose"/>
    <w:basedOn w:val="a0"/>
    <w:rsid w:val="009F6AC7"/>
  </w:style>
  <w:style w:type="character" w:styleId="a4">
    <w:name w:val="Strong"/>
    <w:basedOn w:val="a0"/>
    <w:uiPriority w:val="22"/>
    <w:qFormat/>
    <w:rsid w:val="00A91AEE"/>
    <w:rPr>
      <w:b/>
      <w:bCs/>
    </w:rPr>
  </w:style>
  <w:style w:type="paragraph" w:styleId="a5">
    <w:name w:val="List Paragraph"/>
    <w:basedOn w:val="a"/>
    <w:uiPriority w:val="34"/>
    <w:qFormat/>
    <w:rsid w:val="00A91AE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994953261@qq.com</dc:creator>
  <cp:keywords/>
  <dc:description/>
  <cp:lastModifiedBy>蔡 骐璠</cp:lastModifiedBy>
  <cp:revision>14</cp:revision>
  <dcterms:created xsi:type="dcterms:W3CDTF">2019-07-23T05:10:00Z</dcterms:created>
  <dcterms:modified xsi:type="dcterms:W3CDTF">2019-07-24T10:32:00Z</dcterms:modified>
</cp:coreProperties>
</file>